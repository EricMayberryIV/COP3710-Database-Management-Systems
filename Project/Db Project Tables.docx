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84309" w14:textId="3463D806" w:rsidR="00ED23A7" w:rsidRPr="00ED23A7" w:rsidRDefault="00ED23A7" w:rsidP="00ED23A7">
      <w:pPr>
        <w:jc w:val="center"/>
        <w:rPr>
          <w:b/>
        </w:rPr>
      </w:pPr>
      <w:r>
        <w:rPr>
          <w:b/>
        </w:rPr>
        <w:t>Entities and Attributes</w:t>
      </w:r>
    </w:p>
    <w:p w14:paraId="1D006D0A" w14:textId="77777777" w:rsidR="00ED23A7" w:rsidRDefault="00ED23A7"/>
    <w:p w14:paraId="65264FF6" w14:textId="77777777" w:rsidR="00A76659" w:rsidRDefault="007B0597">
      <w:r>
        <w:t>Teams</w:t>
      </w:r>
    </w:p>
    <w:p w14:paraId="09D67F7D" w14:textId="43E926A1" w:rsidR="007B0597" w:rsidRDefault="007B0597" w:rsidP="007B0597">
      <w:pPr>
        <w:pStyle w:val="ListParagraph"/>
        <w:numPr>
          <w:ilvl w:val="0"/>
          <w:numId w:val="1"/>
        </w:numPr>
      </w:pPr>
      <w:r>
        <w:t>TEAM_NUM</w:t>
      </w:r>
    </w:p>
    <w:p w14:paraId="04E5A033" w14:textId="77777777" w:rsidR="007B0597" w:rsidRDefault="007B0597" w:rsidP="007B0597">
      <w:pPr>
        <w:pStyle w:val="ListParagraph"/>
        <w:numPr>
          <w:ilvl w:val="0"/>
          <w:numId w:val="1"/>
        </w:numPr>
      </w:pPr>
      <w:r>
        <w:t>TEAM_NAME</w:t>
      </w:r>
    </w:p>
    <w:p w14:paraId="783F8A6F" w14:textId="77777777" w:rsidR="007B0597" w:rsidRDefault="007B0597" w:rsidP="007B0597">
      <w:pPr>
        <w:pStyle w:val="ListParagraph"/>
        <w:numPr>
          <w:ilvl w:val="0"/>
          <w:numId w:val="1"/>
        </w:numPr>
      </w:pPr>
      <w:r>
        <w:t>TEAM_CITY</w:t>
      </w:r>
    </w:p>
    <w:p w14:paraId="637ED384" w14:textId="3DA6DDAF" w:rsidR="00B360FB" w:rsidRDefault="007B0597" w:rsidP="00B360FB">
      <w:pPr>
        <w:pStyle w:val="ListParagraph"/>
        <w:numPr>
          <w:ilvl w:val="0"/>
          <w:numId w:val="1"/>
        </w:numPr>
      </w:pPr>
      <w:r>
        <w:t>TEAM_STATE</w:t>
      </w:r>
    </w:p>
    <w:p w14:paraId="4043E139" w14:textId="122492A5" w:rsidR="00852B06" w:rsidRDefault="00852B06" w:rsidP="00B360FB">
      <w:pPr>
        <w:pStyle w:val="ListParagraph"/>
        <w:numPr>
          <w:ilvl w:val="0"/>
          <w:numId w:val="1"/>
        </w:numPr>
      </w:pPr>
      <w:r>
        <w:t>TEAM_MANAGER</w:t>
      </w:r>
    </w:p>
    <w:p w14:paraId="07242ED0" w14:textId="201A7672" w:rsidR="00852B06" w:rsidRDefault="00852B06" w:rsidP="00B360FB">
      <w:pPr>
        <w:pStyle w:val="ListParagraph"/>
        <w:numPr>
          <w:ilvl w:val="0"/>
          <w:numId w:val="1"/>
        </w:numPr>
      </w:pPr>
      <w:r>
        <w:t>TEAM_PHONE</w:t>
      </w:r>
    </w:p>
    <w:p w14:paraId="4C9CA349" w14:textId="268BFD3D" w:rsidR="007B0597" w:rsidRDefault="007B0597" w:rsidP="00B360FB">
      <w:r>
        <w:t>Coaches</w:t>
      </w:r>
    </w:p>
    <w:p w14:paraId="303114EB" w14:textId="63BD2D54" w:rsidR="007B0597" w:rsidRDefault="00302FD7" w:rsidP="004F0A3F">
      <w:pPr>
        <w:pStyle w:val="ListParagraph"/>
        <w:numPr>
          <w:ilvl w:val="0"/>
          <w:numId w:val="2"/>
        </w:numPr>
      </w:pPr>
      <w:r>
        <w:t>COACH_NUM</w:t>
      </w:r>
    </w:p>
    <w:p w14:paraId="00D74EF6" w14:textId="5EFCEA4A" w:rsidR="00B360FB" w:rsidRDefault="00B360FB" w:rsidP="004F0A3F">
      <w:pPr>
        <w:pStyle w:val="ListParagraph"/>
        <w:numPr>
          <w:ilvl w:val="0"/>
          <w:numId w:val="2"/>
        </w:numPr>
      </w:pPr>
      <w:r>
        <w:t>COACH_TEAM</w:t>
      </w:r>
    </w:p>
    <w:p w14:paraId="56B1043B" w14:textId="6B19F2F7" w:rsidR="00FF76D1" w:rsidRDefault="00FF76D1" w:rsidP="004F0A3F">
      <w:pPr>
        <w:pStyle w:val="ListParagraph"/>
        <w:numPr>
          <w:ilvl w:val="0"/>
          <w:numId w:val="2"/>
        </w:numPr>
      </w:pPr>
      <w:r>
        <w:t>COACH_FNAME</w:t>
      </w:r>
    </w:p>
    <w:p w14:paraId="5FFC3F6C" w14:textId="5D8ADAAD" w:rsidR="00FF76D1" w:rsidRDefault="00FF76D1" w:rsidP="004F0A3F">
      <w:pPr>
        <w:pStyle w:val="ListParagraph"/>
        <w:numPr>
          <w:ilvl w:val="0"/>
          <w:numId w:val="2"/>
        </w:numPr>
      </w:pPr>
      <w:r>
        <w:t>COACH_LNAME</w:t>
      </w:r>
    </w:p>
    <w:p w14:paraId="5B78CB77" w14:textId="7BD38CF2" w:rsidR="00A87D8D" w:rsidRDefault="00A87D8D" w:rsidP="004F0A3F">
      <w:pPr>
        <w:pStyle w:val="ListParagraph"/>
        <w:numPr>
          <w:ilvl w:val="0"/>
          <w:numId w:val="2"/>
        </w:numPr>
      </w:pPr>
      <w:r>
        <w:t>COACH_EXP_TIME</w:t>
      </w:r>
    </w:p>
    <w:p w14:paraId="7DD308BC" w14:textId="6DE14AD6" w:rsidR="00A87D8D" w:rsidRDefault="00A87D8D" w:rsidP="002E0193">
      <w:pPr>
        <w:pStyle w:val="ListParagraph"/>
        <w:numPr>
          <w:ilvl w:val="0"/>
          <w:numId w:val="2"/>
        </w:numPr>
      </w:pPr>
      <w:r>
        <w:t>COACH_EXP_POS</w:t>
      </w:r>
    </w:p>
    <w:p w14:paraId="65FC3656" w14:textId="77777777" w:rsidR="007B0597" w:rsidRDefault="007B0597">
      <w:r>
        <w:t>Players</w:t>
      </w:r>
    </w:p>
    <w:p w14:paraId="17BD7F93" w14:textId="4B038854" w:rsidR="007B0597" w:rsidRDefault="00302FD7" w:rsidP="004F0A3F">
      <w:pPr>
        <w:pStyle w:val="ListParagraph"/>
        <w:numPr>
          <w:ilvl w:val="0"/>
          <w:numId w:val="2"/>
        </w:numPr>
      </w:pPr>
      <w:r>
        <w:t>PLAYER_ID</w:t>
      </w:r>
    </w:p>
    <w:p w14:paraId="67F9AD12" w14:textId="4A1FC257" w:rsidR="003201F9" w:rsidRDefault="003201F9" w:rsidP="004F0A3F">
      <w:pPr>
        <w:pStyle w:val="ListParagraph"/>
        <w:numPr>
          <w:ilvl w:val="0"/>
          <w:numId w:val="2"/>
        </w:numPr>
      </w:pPr>
      <w:r>
        <w:t>PLAYER_FNAME</w:t>
      </w:r>
    </w:p>
    <w:p w14:paraId="70716AEC" w14:textId="3F6F5EF2" w:rsidR="003201F9" w:rsidRDefault="003201F9" w:rsidP="004F0A3F">
      <w:pPr>
        <w:pStyle w:val="ListParagraph"/>
        <w:numPr>
          <w:ilvl w:val="0"/>
          <w:numId w:val="2"/>
        </w:numPr>
      </w:pPr>
      <w:r>
        <w:t>PLAYER_LNAME</w:t>
      </w:r>
    </w:p>
    <w:p w14:paraId="43C0430D" w14:textId="2524ABBE" w:rsidR="00B360FB" w:rsidRDefault="00B360FB" w:rsidP="004F0A3F">
      <w:pPr>
        <w:pStyle w:val="ListParagraph"/>
        <w:numPr>
          <w:ilvl w:val="0"/>
          <w:numId w:val="2"/>
        </w:numPr>
      </w:pPr>
      <w:r>
        <w:t>PLAYER_</w:t>
      </w:r>
      <w:del w:id="0" w:author="Eric A. Mayberry IV" w:date="2013-04-02T20:20:00Z">
        <w:r w:rsidDel="00222E27">
          <w:delText>AGE</w:delText>
        </w:r>
      </w:del>
      <w:ins w:id="1" w:author="Eric A. Mayberry IV" w:date="2013-04-02T20:20:00Z">
        <w:r w:rsidR="00222E27">
          <w:t>DOB</w:t>
        </w:r>
      </w:ins>
    </w:p>
    <w:p w14:paraId="6191D68E" w14:textId="6B8E66A7" w:rsidR="00302FD7" w:rsidDel="00222E27" w:rsidRDefault="00302FD7" w:rsidP="00924049">
      <w:pPr>
        <w:pStyle w:val="ListParagraph"/>
        <w:numPr>
          <w:ilvl w:val="0"/>
          <w:numId w:val="2"/>
        </w:numPr>
        <w:rPr>
          <w:del w:id="2" w:author="Eric A. Mayberry IV" w:date="2013-04-02T20:20:00Z"/>
        </w:rPr>
      </w:pPr>
      <w:del w:id="3" w:author="Eric A. Mayberry IV" w:date="2013-04-02T20:20:00Z">
        <w:r w:rsidDel="00222E27">
          <w:delText>PLAYER_TEAM_NUM</w:delText>
        </w:r>
      </w:del>
    </w:p>
    <w:p w14:paraId="5EBB1A96" w14:textId="19658D39" w:rsidR="00A87D8D" w:rsidRDefault="00A87D8D" w:rsidP="002E0193">
      <w:pPr>
        <w:pStyle w:val="ListParagraph"/>
        <w:numPr>
          <w:ilvl w:val="0"/>
          <w:numId w:val="2"/>
        </w:numPr>
      </w:pPr>
      <w:r>
        <w:t>PLAYER_POSITION</w:t>
      </w:r>
    </w:p>
    <w:p w14:paraId="323EB73A" w14:textId="2B07EE4F" w:rsidR="00852B06" w:rsidRDefault="00852B06" w:rsidP="002E0193">
      <w:pPr>
        <w:pStyle w:val="ListParagraph"/>
        <w:numPr>
          <w:ilvl w:val="0"/>
          <w:numId w:val="2"/>
        </w:numPr>
      </w:pPr>
      <w:r>
        <w:t>PLAYER_BAT_AVG</w:t>
      </w:r>
    </w:p>
    <w:p w14:paraId="2E17B148" w14:textId="44A1C9BE" w:rsidR="004D50B0" w:rsidRDefault="004D50B0" w:rsidP="002E0193">
      <w:pPr>
        <w:pStyle w:val="ListParagraph"/>
        <w:numPr>
          <w:ilvl w:val="0"/>
          <w:numId w:val="2"/>
        </w:numPr>
      </w:pPr>
      <w:r>
        <w:t>PLAYER_TEAM_TIME</w:t>
      </w:r>
    </w:p>
    <w:p w14:paraId="5BD3E751" w14:textId="77777777" w:rsidR="007B0597" w:rsidRDefault="007B0597">
      <w:r>
        <w:t>Bats</w:t>
      </w:r>
    </w:p>
    <w:p w14:paraId="6B5E021D" w14:textId="5539425E" w:rsidR="007B0597" w:rsidRDefault="00FF76D1" w:rsidP="004F0A3F">
      <w:pPr>
        <w:pStyle w:val="ListParagraph"/>
        <w:numPr>
          <w:ilvl w:val="0"/>
          <w:numId w:val="2"/>
        </w:numPr>
      </w:pPr>
      <w:r>
        <w:t>BAT_SN</w:t>
      </w:r>
    </w:p>
    <w:p w14:paraId="7A5DADF2" w14:textId="7C874611" w:rsidR="00302FD7" w:rsidRDefault="00A87D8D" w:rsidP="004F0A3F">
      <w:pPr>
        <w:pStyle w:val="ListParagraph"/>
        <w:numPr>
          <w:ilvl w:val="0"/>
          <w:numId w:val="2"/>
        </w:numPr>
      </w:pPr>
      <w:r>
        <w:t>BAT_MANUFACTURE</w:t>
      </w:r>
    </w:p>
    <w:p w14:paraId="75B35D77" w14:textId="7D159A15" w:rsidR="00C565D9" w:rsidRDefault="00C565D9" w:rsidP="004F0A3F">
      <w:pPr>
        <w:pStyle w:val="ListParagraph"/>
        <w:numPr>
          <w:ilvl w:val="0"/>
          <w:numId w:val="2"/>
        </w:numPr>
      </w:pPr>
      <w:r>
        <w:t>BAT_MAN_LOC</w:t>
      </w:r>
    </w:p>
    <w:p w14:paraId="592F095E" w14:textId="08F4D632" w:rsidR="00A87D8D" w:rsidDel="00222E27" w:rsidRDefault="00A87D8D" w:rsidP="004F0A3F">
      <w:pPr>
        <w:pStyle w:val="ListParagraph"/>
        <w:numPr>
          <w:ilvl w:val="0"/>
          <w:numId w:val="2"/>
        </w:numPr>
        <w:rPr>
          <w:del w:id="4" w:author="Eric A. Mayberry IV" w:date="2013-04-02T20:20:00Z"/>
        </w:rPr>
      </w:pPr>
      <w:del w:id="5" w:author="Eric A. Mayberry IV" w:date="2013-04-02T20:20:00Z">
        <w:r w:rsidDel="00222E27">
          <w:delText>BAT_TEAM</w:delText>
        </w:r>
        <w:r w:rsidR="00B360FB" w:rsidDel="00222E27">
          <w:delText>_NU</w:delText>
        </w:r>
        <w:bookmarkStart w:id="6" w:name="_GoBack"/>
        <w:bookmarkEnd w:id="6"/>
        <w:r w:rsidR="00B360FB" w:rsidDel="00222E27">
          <w:delText>M</w:delText>
        </w:r>
      </w:del>
    </w:p>
    <w:p w14:paraId="25E2BC7D" w14:textId="77777777" w:rsidR="00A87D8D" w:rsidRDefault="00A87D8D" w:rsidP="00A87D8D"/>
    <w:sectPr w:rsidR="00A87D8D" w:rsidSect="002525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B57FC"/>
    <w:multiLevelType w:val="hybridMultilevel"/>
    <w:tmpl w:val="6ABAD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E212E"/>
    <w:multiLevelType w:val="hybridMultilevel"/>
    <w:tmpl w:val="4378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97"/>
    <w:rsid w:val="00222E27"/>
    <w:rsid w:val="00252527"/>
    <w:rsid w:val="002E0193"/>
    <w:rsid w:val="00302FD7"/>
    <w:rsid w:val="003201F9"/>
    <w:rsid w:val="004D50B0"/>
    <w:rsid w:val="004F0A3F"/>
    <w:rsid w:val="007B0597"/>
    <w:rsid w:val="00852B06"/>
    <w:rsid w:val="00924049"/>
    <w:rsid w:val="00A76659"/>
    <w:rsid w:val="00A87D8D"/>
    <w:rsid w:val="00B360FB"/>
    <w:rsid w:val="00C465A4"/>
    <w:rsid w:val="00C565D9"/>
    <w:rsid w:val="00ED23A7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AAD2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E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2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2E2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2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0246B9-B6EB-B140-B055-79A679B6B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52</Words>
  <Characters>301</Characters>
  <Application>Microsoft Macintosh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A. Mayberry IV</dc:creator>
  <cp:keywords/>
  <dc:description/>
  <cp:lastModifiedBy>Eric A. Mayberry IV</cp:lastModifiedBy>
  <cp:revision>5</cp:revision>
  <dcterms:created xsi:type="dcterms:W3CDTF">2013-03-20T02:23:00Z</dcterms:created>
  <dcterms:modified xsi:type="dcterms:W3CDTF">2013-04-03T01:27:00Z</dcterms:modified>
</cp:coreProperties>
</file>